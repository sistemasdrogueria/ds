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F8E73A3" w:rsidR="008A1C6B" w:rsidRPr="00132D83" w:rsidRDefault="00BA29EF">
      <w:pPr>
        <w:pStyle w:val="Subttulo"/>
        <w:rPr>
          <w:rFonts w:ascii="Times New Roman" w:eastAsia="Times New Roman" w:hAnsi="Times New Roman" w:cs="Times New Roman"/>
          <w:b w:val="0"/>
          <w:color w:val="205968"/>
          <w:sz w:val="56"/>
          <w:szCs w:val="52"/>
        </w:rPr>
      </w:pPr>
      <w:r w:rsidRPr="00132D83">
        <w:rPr>
          <w:rFonts w:ascii="Times New Roman" w:eastAsia="Times New Roman" w:hAnsi="Times New Roman" w:cs="Times New Roman"/>
          <w:b w:val="0"/>
          <w:color w:val="205968"/>
          <w:sz w:val="56"/>
          <w:szCs w:val="52"/>
        </w:rPr>
        <w:t>Curriculum Vitae</w:t>
      </w:r>
    </w:p>
    <w:p w14:paraId="00000002" w14:textId="277A0C24" w:rsidR="008A1C6B" w:rsidRDefault="008A1C6B">
      <w:pPr>
        <w:pStyle w:val="Subttulo"/>
        <w:rPr>
          <w:rFonts w:ascii="Times New Roman" w:eastAsia="Times New Roman" w:hAnsi="Times New Roman" w:cs="Times New Roman"/>
        </w:rPr>
      </w:pPr>
    </w:p>
    <w:p w14:paraId="00000003" w14:textId="103077DB" w:rsidR="008A1C6B" w:rsidRDefault="00132D83">
      <w:pPr>
        <w:pStyle w:val="Subttulo"/>
        <w:rPr>
          <w:rFonts w:ascii="Times New Roman" w:eastAsia="Times New Roman" w:hAnsi="Times New Roman" w:cs="Times New Roman"/>
        </w:rPr>
      </w:pPr>
      <w:r>
        <w:rPr>
          <w:b w:val="0"/>
          <w:noProof/>
          <w:color w:val="E36C09"/>
          <w:u w:val="single"/>
        </w:rPr>
        <w:drawing>
          <wp:anchor distT="0" distB="0" distL="114300" distR="114300" simplePos="0" relativeHeight="251658752" behindDoc="0" locked="0" layoutInCell="1" allowOverlap="1" wp14:anchorId="2F510AEB" wp14:editId="0AB9D4CA">
            <wp:simplePos x="0" y="0"/>
            <wp:positionH relativeFrom="margin">
              <wp:posOffset>4819650</wp:posOffset>
            </wp:positionH>
            <wp:positionV relativeFrom="margin">
              <wp:posOffset>568325</wp:posOffset>
            </wp:positionV>
            <wp:extent cx="1395730" cy="12858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04 at 18.15.05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4" w14:textId="553BA0FF" w:rsidR="008A1C6B" w:rsidRDefault="00BA29EF">
      <w:pPr>
        <w:spacing w:after="0" w:line="240" w:lineRule="auto"/>
        <w:rPr>
          <w:rFonts w:ascii="Tahoma" w:eastAsia="Tahoma" w:hAnsi="Tahoma" w:cs="Tahoma"/>
          <w:b/>
          <w:color w:val="E36C09"/>
          <w:sz w:val="24"/>
          <w:szCs w:val="24"/>
          <w:u w:val="single"/>
        </w:rPr>
      </w:pPr>
      <w:r>
        <w:rPr>
          <w:rFonts w:ascii="Tahoma" w:eastAsia="Tahoma" w:hAnsi="Tahoma" w:cs="Tahoma"/>
          <w:b/>
          <w:color w:val="205968"/>
          <w:sz w:val="24"/>
          <w:szCs w:val="24"/>
          <w:u w:val="single"/>
        </w:rPr>
        <w:t>Datos Personales:</w:t>
      </w:r>
    </w:p>
    <w:p w14:paraId="00000005" w14:textId="77777777" w:rsidR="008A1C6B" w:rsidRDefault="008A1C6B">
      <w:pPr>
        <w:spacing w:after="0" w:line="240" w:lineRule="auto"/>
        <w:rPr>
          <w:rFonts w:ascii="Tahoma" w:eastAsia="Tahoma" w:hAnsi="Tahoma" w:cs="Tahoma"/>
          <w:b/>
          <w:u w:val="single"/>
        </w:rPr>
      </w:pPr>
    </w:p>
    <w:p w14:paraId="00000006" w14:textId="77777777" w:rsidR="008A1C6B" w:rsidRDefault="00BA2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y Apellido: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Lourdes Mariana Castro</w:t>
      </w:r>
    </w:p>
    <w:p w14:paraId="00000007" w14:textId="77777777" w:rsidR="008A1C6B" w:rsidRDefault="00BA29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Documento de Identidad: </w:t>
      </w:r>
      <w:r>
        <w:rPr>
          <w:rFonts w:ascii="Times New Roman" w:eastAsia="Times New Roman" w:hAnsi="Times New Roman" w:cs="Times New Roman"/>
          <w:sz w:val="24"/>
          <w:szCs w:val="24"/>
        </w:rPr>
        <w:t>42.145.888</w:t>
      </w:r>
    </w:p>
    <w:p w14:paraId="00000008" w14:textId="77777777" w:rsidR="008A1C6B" w:rsidRDefault="00BA2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Nacionalidad: </w:t>
      </w:r>
      <w:r>
        <w:rPr>
          <w:rFonts w:ascii="Times New Roman" w:eastAsia="Times New Roman" w:hAnsi="Times New Roman" w:cs="Times New Roman"/>
          <w:sz w:val="24"/>
          <w:szCs w:val="24"/>
        </w:rPr>
        <w:t>Argentina</w:t>
      </w:r>
    </w:p>
    <w:p w14:paraId="00000009" w14:textId="77777777" w:rsidR="008A1C6B" w:rsidRDefault="00BA2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Fecha de Nacimiento: </w:t>
      </w:r>
      <w:r>
        <w:rPr>
          <w:rFonts w:ascii="Times New Roman" w:eastAsia="Times New Roman" w:hAnsi="Times New Roman" w:cs="Times New Roman"/>
          <w:sz w:val="24"/>
          <w:szCs w:val="24"/>
        </w:rPr>
        <w:t>14 de septiembre de 1999</w:t>
      </w:r>
    </w:p>
    <w:p w14:paraId="0000000A" w14:textId="77777777" w:rsidR="008A1C6B" w:rsidRDefault="00BA2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Estado Civil: </w:t>
      </w:r>
      <w:r>
        <w:rPr>
          <w:rFonts w:ascii="Times New Roman" w:eastAsia="Times New Roman" w:hAnsi="Times New Roman" w:cs="Times New Roman"/>
          <w:sz w:val="24"/>
          <w:szCs w:val="24"/>
        </w:rPr>
        <w:t>Soltera</w:t>
      </w:r>
    </w:p>
    <w:p w14:paraId="0000000B" w14:textId="77777777" w:rsidR="008A1C6B" w:rsidRDefault="00BA29E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Domicilio: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Juan B Justo 2944 – PB. 3,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C.P:</w:t>
      </w:r>
      <w:r>
        <w:rPr>
          <w:rFonts w:ascii="Times New Roman" w:eastAsia="Times New Roman" w:hAnsi="Times New Roman" w:cs="Times New Roman"/>
          <w:sz w:val="24"/>
          <w:szCs w:val="24"/>
        </w:rPr>
        <w:t>B1826</w:t>
      </w:r>
    </w:p>
    <w:p w14:paraId="0000000C" w14:textId="77777777" w:rsidR="008A1C6B" w:rsidRDefault="00BA2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Localidad: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Remedios de Escalada, Lanús Éste Provincia: Buenos Aires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País: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Argentina </w:t>
      </w:r>
    </w:p>
    <w:p w14:paraId="0000000D" w14:textId="77777777" w:rsidR="008A1C6B" w:rsidRDefault="00BA2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Teléfono Celular: </w:t>
      </w:r>
      <w:r>
        <w:rPr>
          <w:rFonts w:ascii="Times New Roman" w:eastAsia="Times New Roman" w:hAnsi="Times New Roman" w:cs="Times New Roman"/>
          <w:sz w:val="24"/>
          <w:szCs w:val="24"/>
        </w:rPr>
        <w:t>11-2722-6852</w:t>
      </w:r>
    </w:p>
    <w:p w14:paraId="0000000E" w14:textId="77777777" w:rsidR="008A1C6B" w:rsidRDefault="00BA29EF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E-mail:</w:t>
      </w:r>
      <w:hyperlink r:id="rId8">
        <w:r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castrolourdes95@gmail.com</w:t>
        </w:r>
      </w:hyperlink>
    </w:p>
    <w:p w14:paraId="0000000F" w14:textId="77777777" w:rsidR="008A1C6B" w:rsidRDefault="008A1C6B">
      <w:pPr>
        <w:spacing w:after="0" w:line="240" w:lineRule="auto"/>
        <w:rPr>
          <w:rFonts w:ascii="Tahoma" w:eastAsia="Tahoma" w:hAnsi="Tahoma" w:cs="Tahoma"/>
          <w:b/>
        </w:rPr>
      </w:pPr>
    </w:p>
    <w:p w14:paraId="00000010" w14:textId="77777777" w:rsidR="008A1C6B" w:rsidRDefault="008A1C6B">
      <w:pPr>
        <w:spacing w:after="0" w:line="240" w:lineRule="auto"/>
        <w:rPr>
          <w:rFonts w:ascii="Tahoma" w:eastAsia="Tahoma" w:hAnsi="Tahoma" w:cs="Tahoma"/>
          <w:b/>
        </w:rPr>
      </w:pPr>
    </w:p>
    <w:p w14:paraId="00000011" w14:textId="77777777" w:rsidR="008A1C6B" w:rsidRDefault="00BA29EF">
      <w:pPr>
        <w:pBdr>
          <w:top w:val="nil"/>
          <w:left w:val="nil"/>
          <w:bottom w:val="nil"/>
          <w:right w:val="nil"/>
          <w:between w:val="nil"/>
        </w:pBdr>
        <w:spacing w:after="0"/>
        <w:ind w:right="-360"/>
        <w:rPr>
          <w:rFonts w:ascii="Tahoma" w:eastAsia="Tahoma" w:hAnsi="Tahoma" w:cs="Tahoma"/>
          <w:b/>
          <w:color w:val="205968"/>
          <w:sz w:val="24"/>
          <w:szCs w:val="24"/>
          <w:u w:val="single"/>
        </w:rPr>
      </w:pPr>
      <w:r>
        <w:rPr>
          <w:rFonts w:ascii="Tahoma" w:eastAsia="Tahoma" w:hAnsi="Tahoma" w:cs="Tahoma"/>
          <w:b/>
          <w:color w:val="205968"/>
          <w:sz w:val="24"/>
          <w:szCs w:val="24"/>
          <w:u w:val="single"/>
        </w:rPr>
        <w:t>Objetivos:</w:t>
      </w:r>
    </w:p>
    <w:p w14:paraId="00000012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/>
        <w:ind w:right="-360"/>
        <w:rPr>
          <w:rFonts w:ascii="Tahoma" w:eastAsia="Tahoma" w:hAnsi="Tahoma" w:cs="Tahoma"/>
          <w:b/>
          <w:color w:val="000000"/>
          <w:sz w:val="24"/>
          <w:szCs w:val="24"/>
          <w:u w:val="single"/>
        </w:rPr>
      </w:pPr>
    </w:p>
    <w:p w14:paraId="00000013" w14:textId="77777777" w:rsidR="008A1C6B" w:rsidRDefault="00BA29EF">
      <w:pPr>
        <w:pBdr>
          <w:top w:val="nil"/>
          <w:left w:val="nil"/>
          <w:bottom w:val="nil"/>
          <w:right w:val="nil"/>
          <w:between w:val="nil"/>
        </w:pBdr>
        <w:spacing w:after="0"/>
        <w:ind w:righ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Desafiar la oportunidad a nuevos conocimientos de aprendizaje continuo; Apuntando siempre al crecimiento personal y laboral.</w:t>
      </w:r>
    </w:p>
    <w:p w14:paraId="00000014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/>
        <w:ind w:right="-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15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/>
        <w:ind w:right="-36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16" w14:textId="77777777" w:rsidR="008A1C6B" w:rsidRDefault="00BA29EF">
      <w:pPr>
        <w:rPr>
          <w:rFonts w:ascii="Tahoma" w:eastAsia="Tahoma" w:hAnsi="Tahoma" w:cs="Tahoma"/>
          <w:b/>
          <w:color w:val="205968"/>
          <w:sz w:val="24"/>
          <w:szCs w:val="24"/>
        </w:rPr>
      </w:pPr>
      <w:bookmarkStart w:id="0" w:name="_gjdgxs" w:colFirst="0" w:colLast="0"/>
      <w:bookmarkEnd w:id="0"/>
      <w:r>
        <w:rPr>
          <w:rFonts w:ascii="Tahoma" w:eastAsia="Tahoma" w:hAnsi="Tahoma" w:cs="Tahoma"/>
          <w:b/>
          <w:color w:val="205968"/>
          <w:sz w:val="24"/>
          <w:szCs w:val="24"/>
          <w:u w:val="single"/>
        </w:rPr>
        <w:t>Aptitudes:</w:t>
      </w:r>
    </w:p>
    <w:p w14:paraId="00000017" w14:textId="77777777" w:rsidR="008A1C6B" w:rsidRDefault="00BA29EF">
      <w:pPr>
        <w:rPr>
          <w:sz w:val="24"/>
          <w:szCs w:val="24"/>
        </w:rPr>
      </w:pPr>
      <w:r>
        <w:rPr>
          <w:sz w:val="24"/>
          <w:szCs w:val="24"/>
        </w:rPr>
        <w:t xml:space="preserve">Proactiva – Responsable – Habilidades Organizativas – Capacidad de adaptación – Trabajo en equipo – Trabajo individual – Puntual. </w:t>
      </w:r>
    </w:p>
    <w:p w14:paraId="00000018" w14:textId="77777777" w:rsidR="008A1C6B" w:rsidRDefault="008A1C6B"/>
    <w:p w14:paraId="00000019" w14:textId="77777777" w:rsidR="008A1C6B" w:rsidRDefault="00BA29EF">
      <w:pPr>
        <w:rPr>
          <w:rFonts w:ascii="Tahoma" w:eastAsia="Tahoma" w:hAnsi="Tahoma" w:cs="Tahoma"/>
          <w:b/>
          <w:color w:val="205968"/>
          <w:sz w:val="24"/>
          <w:szCs w:val="24"/>
          <w:u w:val="single"/>
        </w:rPr>
      </w:pPr>
      <w:r>
        <w:rPr>
          <w:rFonts w:ascii="Tahoma" w:eastAsia="Tahoma" w:hAnsi="Tahoma" w:cs="Tahoma"/>
          <w:b/>
          <w:color w:val="205968"/>
          <w:sz w:val="24"/>
          <w:szCs w:val="24"/>
          <w:u w:val="single"/>
        </w:rPr>
        <w:t>Experiencia Laboral:</w:t>
      </w:r>
    </w:p>
    <w:p w14:paraId="0000001A" w14:textId="77777777" w:rsidR="008A1C6B" w:rsidRDefault="008A1C6B">
      <w:pPr>
        <w:rPr>
          <w:rFonts w:ascii="Tahoma" w:eastAsia="Tahoma" w:hAnsi="Tahoma" w:cs="Tahoma"/>
          <w:b/>
          <w:color w:val="205968"/>
          <w:sz w:val="24"/>
          <w:szCs w:val="24"/>
          <w:u w:val="single"/>
        </w:rPr>
      </w:pPr>
    </w:p>
    <w:p w14:paraId="0000001B" w14:textId="77777777" w:rsidR="008A1C6B" w:rsidRDefault="00BA29E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FF0000"/>
          <w:u w:val="single"/>
        </w:rPr>
        <w:t>Farmacia Súper Lanús</w:t>
      </w:r>
      <w:r>
        <w:rPr>
          <w:rFonts w:ascii="Times New Roman" w:eastAsia="Times New Roman" w:hAnsi="Times New Roman" w:cs="Times New Roman"/>
          <w:b/>
          <w:color w:val="FF0000"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(Junio 2021- actualidad) </w:t>
      </w:r>
    </w:p>
    <w:p w14:paraId="0000001C" w14:textId="77777777" w:rsidR="008A1C6B" w:rsidRDefault="00BA29EF" w:rsidP="00847C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color w:val="E36C09"/>
          <w:u w:val="single"/>
        </w:rPr>
      </w:pPr>
      <w:r>
        <w:rPr>
          <w:rFonts w:ascii="Tahoma" w:eastAsia="Tahoma" w:hAnsi="Tahoma" w:cs="Tahoma"/>
          <w:color w:val="E36C09"/>
          <w:u w:val="single"/>
        </w:rPr>
        <w:t xml:space="preserve">Trabajo administrativo: </w:t>
      </w:r>
    </w:p>
    <w:p w14:paraId="0000001D" w14:textId="77777777" w:rsidR="008A1C6B" w:rsidRDefault="008A1C6B" w:rsidP="00847C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color w:val="E36C09"/>
          <w:u w:val="single"/>
        </w:rPr>
      </w:pPr>
    </w:p>
    <w:p w14:paraId="0000001E" w14:textId="77777777" w:rsidR="008A1C6B" w:rsidRDefault="00BA29EF" w:rsidP="00140B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E36C09"/>
          <w:u w:val="single"/>
        </w:rPr>
      </w:pPr>
      <w:r>
        <w:rPr>
          <w:rFonts w:ascii="Tahoma" w:eastAsia="Tahoma" w:hAnsi="Tahoma" w:cs="Tahoma"/>
          <w:color w:val="000000"/>
        </w:rPr>
        <w:t xml:space="preserve">Seguimiento de bonificaciones y facturas de pedidos de mercadería tanto de laboratorio como de perfumería y/u otras áreas, para verificar si llega bien tanto lo solicitado, como el descuento y el precio total de la factura. </w:t>
      </w:r>
    </w:p>
    <w:p w14:paraId="0000001F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color w:val="E36C09"/>
          <w:u w:val="single"/>
        </w:rPr>
      </w:pPr>
    </w:p>
    <w:p w14:paraId="00000020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color w:val="000000"/>
        </w:rPr>
      </w:pPr>
    </w:p>
    <w:p w14:paraId="00000021" w14:textId="213D6826" w:rsidR="008A1C6B" w:rsidRDefault="00BA29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ahoma" w:eastAsia="Tahoma" w:hAnsi="Tahoma" w:cs="Tahoma"/>
          <w:color w:val="000000"/>
        </w:rPr>
        <w:t>Armado de pedidos por laboratorios tanto mensuales co</w:t>
      </w:r>
      <w:r w:rsidR="00847CDB">
        <w:rPr>
          <w:rFonts w:ascii="Tahoma" w:eastAsia="Tahoma" w:hAnsi="Tahoma" w:cs="Tahoma"/>
          <w:color w:val="000000"/>
        </w:rPr>
        <w:t>mo diarios por</w:t>
      </w:r>
      <w:r>
        <w:rPr>
          <w:rFonts w:ascii="Tahoma" w:eastAsia="Tahoma" w:hAnsi="Tahoma" w:cs="Tahoma"/>
          <w:color w:val="000000"/>
        </w:rPr>
        <w:t xml:space="preserve"> medio de las droguerías y/o proveedores de respectivos laboratorios.</w:t>
      </w:r>
    </w:p>
    <w:p w14:paraId="00000022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color w:val="000000"/>
        </w:rPr>
      </w:pPr>
    </w:p>
    <w:p w14:paraId="00000023" w14:textId="77777777" w:rsidR="008A1C6B" w:rsidRDefault="00BA29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ahoma" w:eastAsia="Tahoma" w:hAnsi="Tahoma" w:cs="Tahoma"/>
          <w:color w:val="000000"/>
        </w:rPr>
        <w:t>Búsqueda de proveedores.</w:t>
      </w:r>
    </w:p>
    <w:p w14:paraId="00000024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5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26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27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28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9A3EBC0" w14:textId="77777777" w:rsidR="00664577" w:rsidRDefault="006645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color w:val="E36C09"/>
          <w:u w:val="single"/>
        </w:rPr>
      </w:pPr>
    </w:p>
    <w:p w14:paraId="7097D048" w14:textId="77777777" w:rsidR="00664577" w:rsidRDefault="006645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color w:val="E36C09"/>
          <w:u w:val="single"/>
        </w:rPr>
      </w:pPr>
    </w:p>
    <w:p w14:paraId="00000029" w14:textId="77777777" w:rsidR="008A1C6B" w:rsidRDefault="00BA29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color w:val="E36C09"/>
          <w:u w:val="single"/>
        </w:rPr>
      </w:pPr>
      <w:r>
        <w:rPr>
          <w:rFonts w:ascii="Tahoma" w:eastAsia="Tahoma" w:hAnsi="Tahoma" w:cs="Tahoma"/>
          <w:color w:val="E36C09"/>
          <w:u w:val="single"/>
        </w:rPr>
        <w:lastRenderedPageBreak/>
        <w:t xml:space="preserve">Relaciones públicas: </w:t>
      </w:r>
    </w:p>
    <w:p w14:paraId="0000002A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color w:val="E36C09"/>
          <w:u w:val="single"/>
        </w:rPr>
      </w:pPr>
    </w:p>
    <w:p w14:paraId="0000002B" w14:textId="77777777" w:rsidR="008A1C6B" w:rsidRDefault="00BA29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Atención de clientes por particular </w:t>
      </w:r>
    </w:p>
    <w:p w14:paraId="08CCD26C" w14:textId="77777777" w:rsidR="001362C9" w:rsidRPr="001362C9" w:rsidRDefault="00BA29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ahoma" w:eastAsia="Tahoma" w:hAnsi="Tahoma" w:cs="Tahoma"/>
          <w:color w:val="000000"/>
        </w:rPr>
        <w:t>Atención de clientes por Pami</w:t>
      </w:r>
      <w:bookmarkStart w:id="1" w:name="_GoBack"/>
      <w:bookmarkEnd w:id="1"/>
    </w:p>
    <w:p w14:paraId="0000002C" w14:textId="7B3624EC" w:rsidR="008A1C6B" w:rsidRDefault="001362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ahoma" w:eastAsia="Tahoma" w:hAnsi="Tahoma" w:cs="Tahoma"/>
          <w:color w:val="000000"/>
        </w:rPr>
        <w:t>Atención de clientes por obras sociales y ART P</w:t>
      </w:r>
      <w:r w:rsidR="00132D83">
        <w:rPr>
          <w:rFonts w:ascii="Tahoma" w:eastAsia="Tahoma" w:hAnsi="Tahoma" w:cs="Tahoma"/>
          <w:color w:val="000000"/>
        </w:rPr>
        <w:t xml:space="preserve">rovincia </w:t>
      </w:r>
    </w:p>
    <w:p w14:paraId="0000002D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2E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color w:val="000000"/>
        </w:rPr>
      </w:pPr>
    </w:p>
    <w:p w14:paraId="0000002F" w14:textId="77777777" w:rsidR="008A1C6B" w:rsidRDefault="00BA29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color w:val="E36C09"/>
          <w:u w:val="single"/>
        </w:rPr>
      </w:pPr>
      <w:r>
        <w:rPr>
          <w:rFonts w:ascii="Tahoma" w:eastAsia="Tahoma" w:hAnsi="Tahoma" w:cs="Tahoma"/>
          <w:color w:val="E36C09"/>
          <w:u w:val="single"/>
        </w:rPr>
        <w:t xml:space="preserve">Labores asociados a la farmacia: </w:t>
      </w:r>
    </w:p>
    <w:p w14:paraId="00000030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color w:val="E36C09"/>
          <w:u w:val="single"/>
        </w:rPr>
      </w:pPr>
    </w:p>
    <w:p w14:paraId="00000031" w14:textId="77777777" w:rsidR="008A1C6B" w:rsidRDefault="00BA29E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ahoma" w:eastAsia="Tahoma" w:hAnsi="Tahoma" w:cs="Tahoma"/>
          <w:color w:val="000000"/>
        </w:rPr>
        <w:t>Control de la mercadería (laboratorio, perfumería y/u otras áreas) que envían a través de las droguerías para verificar todo lo que viene facturado y que no haya faltantes o productos dañados o rotos que necesiten de la realización de algún tipo de reclamo.</w:t>
      </w:r>
    </w:p>
    <w:p w14:paraId="00000032" w14:textId="77777777" w:rsidR="008A1C6B" w:rsidRPr="00B81A7E" w:rsidRDefault="00BA29E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Darle ingreso a la mercadería en el programa SIAF para luego poder llevar control del stock y poder empezar con la venta de dicho producto </w:t>
      </w:r>
    </w:p>
    <w:p w14:paraId="7629979F" w14:textId="39DE9BA9" w:rsidR="00B81A7E" w:rsidRPr="001A4F27" w:rsidRDefault="001A4F27" w:rsidP="001A4F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ahoma" w:eastAsia="Tahoma" w:hAnsi="Tahoma" w:cs="Tahoma"/>
          <w:color w:val="000000"/>
        </w:rPr>
        <w:t>Modificación y control de stock mensualmente</w:t>
      </w:r>
    </w:p>
    <w:p w14:paraId="2C066BC0" w14:textId="58F87B8C" w:rsidR="001A4F27" w:rsidRPr="001A4F27" w:rsidRDefault="001A4F27" w:rsidP="001A4F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ahoma" w:eastAsia="Tahoma" w:hAnsi="Tahoma" w:cs="Tahoma"/>
          <w:color w:val="000000"/>
        </w:rPr>
        <w:t>Guardado y reposición de mercadería diario</w:t>
      </w:r>
    </w:p>
    <w:p w14:paraId="00000033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eastAsia="Tahoma" w:hAnsi="Tahoma" w:cs="Tahoma"/>
          <w:b/>
          <w:color w:val="FF0000"/>
          <w:sz w:val="24"/>
          <w:szCs w:val="24"/>
          <w:u w:val="single"/>
        </w:rPr>
      </w:pPr>
    </w:p>
    <w:p w14:paraId="79F1FEEF" w14:textId="77777777" w:rsidR="00664577" w:rsidRPr="003807C7" w:rsidRDefault="00BA29EF" w:rsidP="006645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ahoma" w:eastAsia="Tahoma" w:hAnsi="Tahoma" w:cs="Tahoma"/>
          <w:szCs w:val="24"/>
        </w:rPr>
      </w:pPr>
      <w:r w:rsidRPr="003807C7">
        <w:rPr>
          <w:rFonts w:ascii="Tahoma" w:eastAsia="Tahoma" w:hAnsi="Tahoma" w:cs="Tahoma"/>
          <w:szCs w:val="24"/>
        </w:rPr>
        <w:t>Contacto: Andrea Salguero</w:t>
      </w:r>
    </w:p>
    <w:p w14:paraId="00000035" w14:textId="53CE069E" w:rsidR="008A1C6B" w:rsidRPr="003807C7" w:rsidRDefault="00BA29EF" w:rsidP="006645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ahoma" w:eastAsia="Tahoma" w:hAnsi="Tahoma" w:cs="Tahoma"/>
          <w:szCs w:val="24"/>
        </w:rPr>
      </w:pPr>
      <w:r w:rsidRPr="003807C7">
        <w:rPr>
          <w:rFonts w:ascii="Tahoma" w:eastAsia="Tahoma" w:hAnsi="Tahoma" w:cs="Tahoma"/>
          <w:szCs w:val="24"/>
        </w:rPr>
        <w:t>Teléfono: 4247-7327</w:t>
      </w:r>
    </w:p>
    <w:p w14:paraId="00000036" w14:textId="77777777" w:rsidR="008A1C6B" w:rsidRPr="003807C7" w:rsidRDefault="00BA29EF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ahoma" w:eastAsia="Tahoma" w:hAnsi="Tahoma" w:cs="Tahoma"/>
          <w:szCs w:val="24"/>
        </w:rPr>
      </w:pPr>
      <w:r w:rsidRPr="003807C7">
        <w:rPr>
          <w:rFonts w:ascii="Tahoma" w:eastAsia="Tahoma" w:hAnsi="Tahoma" w:cs="Tahoma"/>
          <w:szCs w:val="24"/>
        </w:rPr>
        <w:t>Dirección: Anatole France 1934 Lanús Este</w:t>
      </w:r>
    </w:p>
    <w:p w14:paraId="00000037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ahoma" w:eastAsia="Tahoma" w:hAnsi="Tahoma" w:cs="Tahoma"/>
          <w:b/>
          <w:color w:val="FF0000"/>
          <w:sz w:val="24"/>
          <w:szCs w:val="24"/>
          <w:u w:val="single"/>
        </w:rPr>
      </w:pPr>
    </w:p>
    <w:p w14:paraId="00000038" w14:textId="77777777" w:rsidR="008A1C6B" w:rsidRDefault="00BA29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CAT Technologies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(Julio 2018 – Junio 2021)</w:t>
      </w:r>
    </w:p>
    <w:p w14:paraId="00000039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3A" w14:textId="77777777" w:rsidR="008A1C6B" w:rsidRDefault="00BA29EF" w:rsidP="006645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8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Campaña Cablevisión y Fibertel en conjunto con Telecom Personal:</w:t>
      </w:r>
    </w:p>
    <w:p w14:paraId="0000003B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b/>
          <w:color w:val="000080"/>
          <w:sz w:val="24"/>
          <w:szCs w:val="24"/>
          <w:u w:val="single"/>
        </w:rPr>
      </w:pPr>
    </w:p>
    <w:p w14:paraId="0000003C" w14:textId="77777777" w:rsidR="008A1C6B" w:rsidRDefault="00BA29EF" w:rsidP="006645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8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E36C09"/>
          <w:sz w:val="24"/>
          <w:szCs w:val="24"/>
        </w:rPr>
        <w:t>Contención</w:t>
      </w:r>
      <w:ins w:id="2" w:author="Yo" w:date="2022-05-16T17:51:00Z">
        <w:r>
          <w:rPr>
            <w:rFonts w:ascii="Times New Roman" w:eastAsia="Times New Roman" w:hAnsi="Times New Roman" w:cs="Times New Roman"/>
            <w:color w:val="E36C09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color w:val="E36C09"/>
          <w:sz w:val="24"/>
          <w:szCs w:val="24"/>
        </w:rPr>
        <w:t xml:space="preserve">y recupero de clientes de Cablevisión y Fibertel: </w:t>
      </w:r>
    </w:p>
    <w:p w14:paraId="0000003D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E36C09"/>
          <w:sz w:val="24"/>
          <w:szCs w:val="24"/>
        </w:rPr>
      </w:pPr>
    </w:p>
    <w:p w14:paraId="0000003E" w14:textId="77777777" w:rsidR="008A1C6B" w:rsidRDefault="00BA29E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Llamadas salientes y entrantes: a través del dialogo con el cliente se gestiona según el requerimiento; ya sea técnico o administrativo, la mejor asistencia para la resolución del inconveniente. Se deja asentado en los sistemas correspondientes la solución brindada.</w:t>
      </w:r>
    </w:p>
    <w:p w14:paraId="0000003F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E36C09"/>
          <w:sz w:val="24"/>
          <w:szCs w:val="24"/>
        </w:rPr>
      </w:pPr>
    </w:p>
    <w:p w14:paraId="00000040" w14:textId="77777777" w:rsidR="008A1C6B" w:rsidRDefault="00BA29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E3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36C09"/>
          <w:sz w:val="24"/>
          <w:szCs w:val="24"/>
        </w:rPr>
        <w:t>Portabilidad a Personal:</w:t>
      </w:r>
    </w:p>
    <w:p w14:paraId="00000041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E36C09"/>
          <w:sz w:val="24"/>
          <w:szCs w:val="24"/>
        </w:rPr>
      </w:pPr>
    </w:p>
    <w:p w14:paraId="00000042" w14:textId="77777777" w:rsidR="008A1C6B" w:rsidRDefault="00BA29E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Durante el llamado: Se ofrece a los usuarios la Portabilidad numérica de telefonía móvil; cuando les resulte conveniente conservando su número telefónico. De éste modo el cliente mejora el abono en su facturación total entre Cablevisión, Fibertel y Personal.</w:t>
      </w:r>
    </w:p>
    <w:p w14:paraId="00000043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4" w14:textId="77777777" w:rsidR="008A1C6B" w:rsidRDefault="00BA29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E3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36C09"/>
          <w:sz w:val="24"/>
          <w:szCs w:val="24"/>
        </w:rPr>
        <w:t>Morosidad:</w:t>
      </w:r>
    </w:p>
    <w:p w14:paraId="00000045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E36C09"/>
          <w:sz w:val="24"/>
          <w:szCs w:val="24"/>
        </w:rPr>
      </w:pPr>
    </w:p>
    <w:p w14:paraId="00000046" w14:textId="77777777" w:rsidR="008A1C6B" w:rsidRDefault="00BA29E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Llamadas salientes: Comunicación directa con el titular del servicio, indicando el monto adeudado, y ofreciendo distintos medios de financiación de la morosidad. </w:t>
      </w:r>
    </w:p>
    <w:p w14:paraId="00000047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8" w14:textId="77777777" w:rsidR="008A1C6B" w:rsidRDefault="00BA29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E3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36C09"/>
          <w:sz w:val="24"/>
          <w:szCs w:val="24"/>
        </w:rPr>
        <w:t>Ventas no abonados:</w:t>
      </w:r>
    </w:p>
    <w:p w14:paraId="00000049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E36C09"/>
          <w:sz w:val="24"/>
          <w:szCs w:val="24"/>
        </w:rPr>
      </w:pPr>
    </w:p>
    <w:p w14:paraId="0000004A" w14:textId="77777777" w:rsidR="008A1C6B" w:rsidRDefault="00BA29E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Llamadas salientes: Ofrecer el servicio, mejorando la oferta de su proveedor actual. </w:t>
      </w:r>
    </w:p>
    <w:p w14:paraId="0000004B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C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D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E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F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0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9766E9" w14:textId="77777777" w:rsidR="00847CDB" w:rsidRDefault="00847C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E36C09"/>
          <w:sz w:val="24"/>
          <w:szCs w:val="24"/>
        </w:rPr>
      </w:pPr>
    </w:p>
    <w:p w14:paraId="3353A2E8" w14:textId="77777777" w:rsidR="00847CDB" w:rsidRDefault="00847C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E36C09"/>
          <w:sz w:val="24"/>
          <w:szCs w:val="24"/>
        </w:rPr>
      </w:pPr>
    </w:p>
    <w:p w14:paraId="2A9D62D8" w14:textId="77777777" w:rsidR="00847CDB" w:rsidRDefault="00847C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E36C09"/>
          <w:sz w:val="24"/>
          <w:szCs w:val="24"/>
        </w:rPr>
      </w:pPr>
    </w:p>
    <w:p w14:paraId="00000051" w14:textId="04068134" w:rsidR="008A1C6B" w:rsidRDefault="00BA29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E3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36C09"/>
          <w:sz w:val="24"/>
          <w:szCs w:val="24"/>
        </w:rPr>
        <w:t xml:space="preserve">Ventas abonados: </w:t>
      </w:r>
    </w:p>
    <w:p w14:paraId="00000052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E36C09"/>
          <w:sz w:val="24"/>
          <w:szCs w:val="24"/>
        </w:rPr>
      </w:pPr>
    </w:p>
    <w:p w14:paraId="00000053" w14:textId="77777777" w:rsidR="008A1C6B" w:rsidRDefault="00BA29E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E36C09"/>
          <w:sz w:val="24"/>
          <w:szCs w:val="24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Llamadas salientes: Ha ya clientes del servicio de cable ofrecer con promociones el servicio de internet y portabilidad de personal para que tenga el combo completo con la empresa.</w:t>
      </w:r>
    </w:p>
    <w:p w14:paraId="00000054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E36C09"/>
          <w:sz w:val="24"/>
          <w:szCs w:val="24"/>
        </w:rPr>
      </w:pPr>
    </w:p>
    <w:p w14:paraId="00000055" w14:textId="77777777" w:rsidR="008A1C6B" w:rsidRDefault="00BA29EF" w:rsidP="00664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E36C09"/>
          <w:sz w:val="24"/>
          <w:szCs w:val="24"/>
        </w:rPr>
      </w:pPr>
      <w:r>
        <w:rPr>
          <w:rFonts w:ascii="Times New Roman" w:eastAsia="Times New Roman" w:hAnsi="Times New Roman" w:cs="Times New Roman"/>
          <w:color w:val="E36C09"/>
          <w:sz w:val="24"/>
          <w:szCs w:val="24"/>
        </w:rPr>
        <w:t>Capro y Caplan:</w:t>
      </w:r>
    </w:p>
    <w:p w14:paraId="00000056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E36C09"/>
          <w:sz w:val="24"/>
          <w:szCs w:val="24"/>
        </w:rPr>
      </w:pPr>
    </w:p>
    <w:p w14:paraId="00000057" w14:textId="77777777" w:rsidR="008A1C6B" w:rsidRDefault="00BA29E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Llamadas salientes: Capro: Ofrecer el cambio del plan de pago, por ejemplo de pre-pago a abono fijo, acorde al gasto mensual del usuario. Caplan: Ofrecer al cliente un plan más alto en base al consumo de gigabytes que utiliza mensualmente. </w:t>
      </w:r>
    </w:p>
    <w:p w14:paraId="00000058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9" w14:textId="77777777" w:rsidR="008A1C6B" w:rsidRDefault="00BA29E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Jornada Laboral Part-time: lunes a viernes y dos sábados al mes.</w:t>
      </w:r>
    </w:p>
    <w:p w14:paraId="0000005A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B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C" w14:textId="77777777" w:rsidR="008A1C6B" w:rsidRDefault="00BA29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 xml:space="preserve">Borges 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(septiembre 2016 – Diciembre 2017)</w:t>
      </w:r>
    </w:p>
    <w:p w14:paraId="0000005D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000005E" w14:textId="77777777" w:rsidR="008A1C6B" w:rsidRDefault="00BA29E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Relaciones públicas, brindar folleto a los transeúntes, ofreciéndoles el ingreso al Restó</w:t>
      </w:r>
    </w:p>
    <w:p w14:paraId="0000005F" w14:textId="77777777" w:rsidR="008A1C6B" w:rsidRDefault="00BA29E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Mesera, tomar pedidos y volcarlos en la aplicación del Bar para luego facturarlo.</w:t>
      </w:r>
    </w:p>
    <w:p w14:paraId="00000060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1" w14:textId="77777777" w:rsidR="008A1C6B" w:rsidRDefault="00BA29EF">
      <w:pPr>
        <w:pBdr>
          <w:top w:val="nil"/>
          <w:left w:val="nil"/>
          <w:bottom w:val="nil"/>
          <w:right w:val="nil"/>
          <w:between w:val="nil"/>
        </w:pBdr>
        <w:spacing w:after="7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Contacto: Matías Dugo  </w:t>
      </w:r>
    </w:p>
    <w:p w14:paraId="00000062" w14:textId="77777777" w:rsidR="008A1C6B" w:rsidRDefault="00BA29EF">
      <w:pPr>
        <w:pBdr>
          <w:top w:val="nil"/>
          <w:left w:val="nil"/>
          <w:bottom w:val="nil"/>
          <w:right w:val="nil"/>
          <w:between w:val="nil"/>
        </w:pBdr>
        <w:spacing w:after="7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Teléfono celular: 11-58231836.</w:t>
      </w:r>
    </w:p>
    <w:p w14:paraId="00000063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79" w:line="240" w:lineRule="auto"/>
        <w:rPr>
          <w:rFonts w:ascii="Times New Roman" w:eastAsia="Times New Roman" w:hAnsi="Times New Roman" w:cs="Times New Roman"/>
          <w:color w:val="E36C09"/>
          <w:sz w:val="24"/>
          <w:szCs w:val="24"/>
        </w:rPr>
      </w:pPr>
    </w:p>
    <w:p w14:paraId="00000064" w14:textId="77777777" w:rsidR="008A1C6B" w:rsidRDefault="00BA29EF"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Fiambrería, quesería y almacén El Botija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(Enero</w:t>
      </w:r>
      <w:r>
        <w:t xml:space="preserve"> 2017 – Junio 2018) </w:t>
      </w:r>
    </w:p>
    <w:p w14:paraId="00000065" w14:textId="77777777" w:rsidR="008A1C6B" w:rsidRDefault="00BA29E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Relaciones publicas</w:t>
      </w:r>
    </w:p>
    <w:p w14:paraId="00000066" w14:textId="77777777" w:rsidR="008A1C6B" w:rsidRDefault="00BA29E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Encargada de compras </w:t>
      </w:r>
    </w:p>
    <w:p w14:paraId="00000067" w14:textId="77777777" w:rsidR="008A1C6B" w:rsidRDefault="00BA29E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79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Vendedora </w:t>
      </w:r>
    </w:p>
    <w:p w14:paraId="00000068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79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9" w14:textId="77777777" w:rsidR="008A1C6B" w:rsidRDefault="00BA29EF">
      <w:pPr>
        <w:rPr>
          <w:sz w:val="24"/>
          <w:szCs w:val="24"/>
        </w:rPr>
      </w:pPr>
      <w:r>
        <w:rPr>
          <w:sz w:val="24"/>
          <w:szCs w:val="24"/>
        </w:rPr>
        <w:t>Contacto: Jean Carlos Da Silva González                                                                                                                   Teléfono celular: 11-49499581</w:t>
      </w:r>
    </w:p>
    <w:p w14:paraId="0000006A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7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B" w14:textId="77777777" w:rsidR="008A1C6B" w:rsidRDefault="00BA29EF">
      <w:pPr>
        <w:spacing w:after="0" w:line="240" w:lineRule="auto"/>
        <w:rPr>
          <w:rFonts w:ascii="Tahoma" w:eastAsia="Tahoma" w:hAnsi="Tahoma" w:cs="Tahoma"/>
          <w:b/>
          <w:color w:val="205968"/>
          <w:sz w:val="24"/>
          <w:szCs w:val="24"/>
          <w:u w:val="single"/>
        </w:rPr>
      </w:pPr>
      <w:r>
        <w:rPr>
          <w:rFonts w:ascii="Tahoma" w:eastAsia="Tahoma" w:hAnsi="Tahoma" w:cs="Tahoma"/>
          <w:b/>
          <w:color w:val="205968"/>
          <w:sz w:val="24"/>
          <w:szCs w:val="24"/>
          <w:u w:val="single"/>
        </w:rPr>
        <w:t>Formación Académica:</w:t>
      </w:r>
    </w:p>
    <w:p w14:paraId="0000006C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80"/>
          <w:u w:val="single"/>
        </w:rPr>
      </w:pPr>
    </w:p>
    <w:p w14:paraId="0000006D" w14:textId="77777777" w:rsidR="008A1C6B" w:rsidRDefault="00BA29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 xml:space="preserve">Titulo Secundario: “Bachiller con Orientación en el Arte de la Cerámica y Dibujo </w:t>
      </w:r>
      <w:r>
        <w:rPr>
          <w:color w:val="000000"/>
        </w:rPr>
        <w:t xml:space="preserve">“Escuela Nacional de Cerámica N° 1” (Bulnes 45, CABA) Finalización: Diciembre 2017 </w:t>
      </w:r>
    </w:p>
    <w:p w14:paraId="0000006E" w14:textId="77777777" w:rsidR="008A1C6B" w:rsidRDefault="00BA29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 xml:space="preserve">Ingles Avanzado -oral y escrito  </w:t>
      </w:r>
      <w:r>
        <w:rPr>
          <w:color w:val="000000"/>
        </w:rPr>
        <w:t xml:space="preserve"> “The English Language Center”(Thames 511, 1414)</w:t>
      </w:r>
    </w:p>
    <w:p w14:paraId="0000006F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80"/>
          <w:u w:val="single"/>
        </w:rPr>
      </w:pPr>
    </w:p>
    <w:p w14:paraId="00000070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80"/>
          <w:u w:val="single"/>
        </w:rPr>
      </w:pPr>
    </w:p>
    <w:p w14:paraId="00000071" w14:textId="77777777" w:rsidR="008A1C6B" w:rsidRDefault="00BA29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b/>
          <w:color w:val="205968"/>
          <w:sz w:val="24"/>
          <w:szCs w:val="24"/>
          <w:u w:val="single"/>
        </w:rPr>
        <w:t>Informática:</w:t>
      </w:r>
      <w:r>
        <w:rPr>
          <w:color w:val="000000"/>
        </w:rPr>
        <w:t xml:space="preserve"> Word- Excel - Power Point - Outlook- Works pace -Open -Celsis -Virtual Access – Avaya – Siaf</w:t>
      </w:r>
    </w:p>
    <w:p w14:paraId="00000072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73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74" w14:textId="77777777" w:rsidR="008A1C6B" w:rsidRDefault="00BA29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05968"/>
          <w:sz w:val="32"/>
          <w:szCs w:val="32"/>
          <w:u w:val="single"/>
        </w:rPr>
      </w:pPr>
      <w:r>
        <w:rPr>
          <w:b/>
          <w:color w:val="205968"/>
          <w:sz w:val="32"/>
          <w:szCs w:val="32"/>
          <w:u w:val="single"/>
        </w:rPr>
        <w:t xml:space="preserve">Cursos: </w:t>
      </w:r>
    </w:p>
    <w:p w14:paraId="1F6F3DD6" w14:textId="77777777" w:rsidR="00664577" w:rsidRDefault="006645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05968"/>
          <w:sz w:val="32"/>
          <w:szCs w:val="32"/>
          <w:u w:val="single"/>
        </w:rPr>
      </w:pPr>
    </w:p>
    <w:p w14:paraId="00000075" w14:textId="37FC88FF" w:rsidR="008A1C6B" w:rsidRPr="006645D2" w:rsidRDefault="00BA29EF" w:rsidP="006645D2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6645D2">
        <w:rPr>
          <w:color w:val="000000"/>
        </w:rPr>
        <w:t>Curo de tatuaje (marzo 2020 – Marzo 2021) en</w:t>
      </w:r>
      <w:r w:rsidR="006645D2">
        <w:rPr>
          <w:color w:val="000000"/>
        </w:rPr>
        <w:t xml:space="preserve"> el Centro Educativo Allen </w:t>
      </w:r>
      <w:r w:rsidR="00837FB9">
        <w:rPr>
          <w:color w:val="000000"/>
        </w:rPr>
        <w:t xml:space="preserve">en </w:t>
      </w:r>
      <w:r w:rsidR="00837FB9" w:rsidRPr="006645D2">
        <w:rPr>
          <w:color w:val="000000"/>
        </w:rPr>
        <w:t>Lomas</w:t>
      </w:r>
      <w:r w:rsidRPr="006645D2">
        <w:rPr>
          <w:color w:val="000000"/>
        </w:rPr>
        <w:t xml:space="preserve"> de Zamora.</w:t>
      </w:r>
    </w:p>
    <w:p w14:paraId="00000077" w14:textId="4F2D7F08" w:rsidR="008A1C6B" w:rsidRPr="00664577" w:rsidRDefault="00BA29EF" w:rsidP="006645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Curso de extensión de pestaña 2D, 3D, pelo por pelo, Lifting (Abril 2021) en el Instituto DM – Cursos online. </w:t>
      </w:r>
    </w:p>
    <w:p w14:paraId="00000078" w14:textId="77777777" w:rsidR="008A1C6B" w:rsidRDefault="00BA29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Curso de embellecimiento de cejas y pestañas (Abril 2021) en el Instituto DM – Cursos online. </w:t>
      </w:r>
    </w:p>
    <w:p w14:paraId="00000079" w14:textId="77777777" w:rsidR="008A1C6B" w:rsidRDefault="00BA29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Curso de maquillaje y uñas semipermanentes (junio 2021) con LUZMAKUP en Lanús</w:t>
      </w:r>
    </w:p>
    <w:p w14:paraId="0000007A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</w:p>
    <w:p w14:paraId="0000007B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</w:p>
    <w:p w14:paraId="0000007C" w14:textId="77777777" w:rsidR="008A1C6B" w:rsidRDefault="008A1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</w:p>
    <w:sectPr w:rsidR="008A1C6B">
      <w:pgSz w:w="11906" w:h="17338"/>
      <w:pgMar w:top="1400" w:right="773" w:bottom="0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B206E" w14:textId="77777777" w:rsidR="007B3E25" w:rsidRDefault="007B3E25" w:rsidP="00140BC3">
      <w:pPr>
        <w:spacing w:after="0" w:line="240" w:lineRule="auto"/>
      </w:pPr>
      <w:r>
        <w:separator/>
      </w:r>
    </w:p>
  </w:endnote>
  <w:endnote w:type="continuationSeparator" w:id="0">
    <w:p w14:paraId="0F898D29" w14:textId="77777777" w:rsidR="007B3E25" w:rsidRDefault="007B3E25" w:rsidP="00140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3CE6C" w14:textId="77777777" w:rsidR="007B3E25" w:rsidRDefault="007B3E25" w:rsidP="00140BC3">
      <w:pPr>
        <w:spacing w:after="0" w:line="240" w:lineRule="auto"/>
      </w:pPr>
      <w:r>
        <w:separator/>
      </w:r>
    </w:p>
  </w:footnote>
  <w:footnote w:type="continuationSeparator" w:id="0">
    <w:p w14:paraId="5CEEF83C" w14:textId="77777777" w:rsidR="007B3E25" w:rsidRDefault="007B3E25" w:rsidP="00140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37D13"/>
    <w:multiLevelType w:val="multilevel"/>
    <w:tmpl w:val="28602F12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F012BF"/>
    <w:multiLevelType w:val="multilevel"/>
    <w:tmpl w:val="BFA2242C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F16C8B"/>
    <w:multiLevelType w:val="multilevel"/>
    <w:tmpl w:val="DD828810"/>
    <w:lvl w:ilvl="0">
      <w:start w:val="1"/>
      <w:numFmt w:val="bullet"/>
      <w:lvlText w:val="●"/>
      <w:lvlJc w:val="left"/>
      <w:pPr>
        <w:ind w:left="13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7364F3"/>
    <w:multiLevelType w:val="multilevel"/>
    <w:tmpl w:val="0B96BE5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DC3D11"/>
    <w:multiLevelType w:val="multilevel"/>
    <w:tmpl w:val="F05A5E02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A24B66"/>
    <w:multiLevelType w:val="multilevel"/>
    <w:tmpl w:val="74C64CD0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8C6846"/>
    <w:multiLevelType w:val="multilevel"/>
    <w:tmpl w:val="07140BD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5DF23A2"/>
    <w:multiLevelType w:val="hybridMultilevel"/>
    <w:tmpl w:val="0EC62C16"/>
    <w:lvl w:ilvl="0" w:tplc="D4A65C4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685F4B6C"/>
    <w:multiLevelType w:val="multilevel"/>
    <w:tmpl w:val="3CFABF86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CA36B2"/>
    <w:multiLevelType w:val="multilevel"/>
    <w:tmpl w:val="F4B0B09C"/>
    <w:lvl w:ilvl="0">
      <w:start w:val="1"/>
      <w:numFmt w:val="bullet"/>
      <w:lvlText w:val="●"/>
      <w:lvlJc w:val="left"/>
      <w:pPr>
        <w:ind w:left="13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1B2DB4"/>
    <w:multiLevelType w:val="multilevel"/>
    <w:tmpl w:val="0C8EE142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1C6B"/>
    <w:rsid w:val="00042282"/>
    <w:rsid w:val="00132D83"/>
    <w:rsid w:val="001362C9"/>
    <w:rsid w:val="00140BC3"/>
    <w:rsid w:val="001A4F27"/>
    <w:rsid w:val="00213F90"/>
    <w:rsid w:val="00260CE3"/>
    <w:rsid w:val="00287BCB"/>
    <w:rsid w:val="003807C7"/>
    <w:rsid w:val="004C3B5E"/>
    <w:rsid w:val="00551333"/>
    <w:rsid w:val="00664577"/>
    <w:rsid w:val="006645D2"/>
    <w:rsid w:val="007B3E25"/>
    <w:rsid w:val="00837FB9"/>
    <w:rsid w:val="00847CDB"/>
    <w:rsid w:val="008A1C6B"/>
    <w:rsid w:val="0093446F"/>
    <w:rsid w:val="00AA119C"/>
    <w:rsid w:val="00AD64B4"/>
    <w:rsid w:val="00B81A7E"/>
    <w:rsid w:val="00BA29EF"/>
    <w:rsid w:val="00C4738A"/>
    <w:rsid w:val="00C564EF"/>
    <w:rsid w:val="00C90138"/>
    <w:rsid w:val="00D44431"/>
    <w:rsid w:val="00F8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216EDB-F223-43BF-AA7A-51586C1C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after="0" w:line="240" w:lineRule="auto"/>
      <w:jc w:val="center"/>
    </w:pPr>
    <w:rPr>
      <w:rFonts w:ascii="Tahoma" w:eastAsia="Tahoma" w:hAnsi="Tahoma" w:cs="Tahoma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40B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0BC3"/>
  </w:style>
  <w:style w:type="paragraph" w:styleId="Piedepgina">
    <w:name w:val="footer"/>
    <w:basedOn w:val="Normal"/>
    <w:link w:val="PiedepginaCar"/>
    <w:uiPriority w:val="99"/>
    <w:unhideWhenUsed/>
    <w:rsid w:val="00140B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BC3"/>
  </w:style>
  <w:style w:type="paragraph" w:styleId="Prrafodelista">
    <w:name w:val="List Paragraph"/>
    <w:basedOn w:val="Normal"/>
    <w:uiPriority w:val="34"/>
    <w:qFormat/>
    <w:rsid w:val="006645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F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F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strolourdes9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752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18</cp:revision>
  <cp:lastPrinted>2022-09-04T21:24:00Z</cp:lastPrinted>
  <dcterms:created xsi:type="dcterms:W3CDTF">2022-05-17T18:23:00Z</dcterms:created>
  <dcterms:modified xsi:type="dcterms:W3CDTF">2022-09-09T21:48:00Z</dcterms:modified>
</cp:coreProperties>
</file>